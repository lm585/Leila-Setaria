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9DE3DAF" w14:textId="77777777" w:rsidR="00502546" w:rsidRPr="00502546" w:rsidRDefault="00502546" w:rsidP="004F289D">
      <w:pPr>
        <w:spacing w:after="0" w:line="360" w:lineRule="auto"/>
        <w:rPr>
          <w:rFonts w:ascii="Times New Roman" w:hAnsi="Times New Roman" w:cs="Times New Roman"/>
          <w:b/>
          <w:sz w:val="24"/>
          <w:szCs w:val="24"/>
        </w:rPr>
      </w:pPr>
      <w:r w:rsidRPr="00502546">
        <w:rPr>
          <w:rFonts w:ascii="Times New Roman" w:hAnsi="Times New Roman" w:cs="Times New Roman"/>
          <w:b/>
          <w:sz w:val="24"/>
          <w:szCs w:val="24"/>
        </w:rPr>
        <w:t>Methods</w:t>
      </w:r>
    </w:p>
    <w:p w14:paraId="0DF149FB" w14:textId="18BB5000" w:rsidR="008A2332" w:rsidRDefault="00494268" w:rsidP="004F289D">
      <w:pPr>
        <w:spacing w:after="0" w:line="360" w:lineRule="auto"/>
        <w:rPr>
          <w:rFonts w:ascii="Times New Roman" w:hAnsi="Times New Roman" w:cs="Times New Roman"/>
          <w:sz w:val="24"/>
          <w:szCs w:val="24"/>
        </w:rPr>
      </w:pPr>
      <w:r w:rsidRPr="00502546">
        <w:rPr>
          <w:rFonts w:ascii="Times New Roman" w:hAnsi="Times New Roman" w:cs="Times New Roman"/>
          <w:sz w:val="24"/>
          <w:szCs w:val="24"/>
        </w:rPr>
        <w:t xml:space="preserve">The short reads from each sample were aligned to the </w:t>
      </w:r>
      <w:proofErr w:type="spellStart"/>
      <w:r w:rsidRPr="00502546">
        <w:rPr>
          <w:rFonts w:ascii="Times New Roman" w:hAnsi="Times New Roman" w:cs="Times New Roman"/>
          <w:i/>
          <w:sz w:val="24"/>
          <w:szCs w:val="24"/>
        </w:rPr>
        <w:t>Setaria</w:t>
      </w:r>
      <w:proofErr w:type="spellEnd"/>
      <w:r w:rsidRPr="00502546">
        <w:rPr>
          <w:rFonts w:ascii="Times New Roman" w:hAnsi="Times New Roman" w:cs="Times New Roman"/>
          <w:i/>
          <w:sz w:val="24"/>
          <w:szCs w:val="24"/>
        </w:rPr>
        <w:t xml:space="preserve"> </w:t>
      </w:r>
      <w:proofErr w:type="spellStart"/>
      <w:r w:rsidRPr="00502546">
        <w:rPr>
          <w:rFonts w:ascii="Times New Roman" w:hAnsi="Times New Roman" w:cs="Times New Roman"/>
          <w:i/>
          <w:sz w:val="24"/>
          <w:szCs w:val="24"/>
        </w:rPr>
        <w:t>italica</w:t>
      </w:r>
      <w:proofErr w:type="spellEnd"/>
      <w:r w:rsidRPr="00502546">
        <w:rPr>
          <w:rFonts w:ascii="Times New Roman" w:hAnsi="Times New Roman" w:cs="Times New Roman"/>
          <w:sz w:val="24"/>
          <w:szCs w:val="24"/>
        </w:rPr>
        <w:t xml:space="preserve"> reference genome (Sitalica_164_v2) using BWA </w:t>
      </w:r>
      <w:r w:rsidR="00A14666" w:rsidRPr="00502546">
        <w:rPr>
          <w:rFonts w:ascii="Times New Roman" w:hAnsi="Times New Roman" w:cs="Times New Roman"/>
          <w:sz w:val="24"/>
          <w:szCs w:val="24"/>
        </w:rPr>
        <w:fldChar w:fldCharType="begin"/>
      </w:r>
      <w:r w:rsidR="00123635">
        <w:rPr>
          <w:rFonts w:ascii="Times New Roman" w:hAnsi="Times New Roman" w:cs="Times New Roman"/>
          <w:sz w:val="24"/>
          <w:szCs w:val="24"/>
        </w:rPr>
        <w:instrText xml:space="preserve"> ADDIN EN.CITE &lt;EndNote&gt;&lt;Cite&gt;&lt;Author&gt;Li&lt;/Author&gt;&lt;Year&gt;2009&lt;/Year&gt;&lt;RecNum&gt;207&lt;/RecNum&gt;&lt;DisplayText&gt;[1]&lt;/DisplayText&gt;&lt;record&gt;&lt;rec-number&gt;207&lt;/rec-number&gt;&lt;foreign-keys&gt;&lt;key app="EN" db-id="25tsrtz2hvwse8edsesvpf0net2revd5s0ww"&gt;207&lt;/key&gt;&lt;/foreign-keys&gt;&lt;ref-type name="Journal Article"&gt;17&lt;/ref-type&gt;&lt;contributors&gt;&lt;authors&gt;&lt;author&gt;Li, Heng&lt;/author&gt;&lt;author&gt;Durbin, Richard&lt;/author&gt;&lt;/authors&gt;&lt;/contributors&gt;&lt;titles&gt;&lt;title&gt;Fast and accurate short read alignment with Burrows–Wheeler transform&lt;/title&gt;&lt;secondary-title&gt;Bioinformatics&lt;/secondary-title&gt;&lt;/titles&gt;&lt;periodical&gt;&lt;full-title&gt;Bioinformatics&lt;/full-title&gt;&lt;/periodical&gt;&lt;pages&gt;1754-1760&lt;/pages&gt;&lt;volume&gt;25&lt;/volume&gt;&lt;number&gt;14&lt;/number&gt;&lt;dates&gt;&lt;year&gt;2009&lt;/year&gt;&lt;pub-dates&gt;&lt;date&gt;July 15, 2009&lt;/date&gt;&lt;/pub-dates&gt;&lt;/dates&gt;&lt;urls&gt;&lt;related-urls&gt;&lt;url&gt;http://bioinformatics.oxfordjournals.org/content/25/14/1754.abstract&lt;/url&gt;&lt;/related-urls&gt;&lt;/urls&gt;&lt;electronic-resource-num&gt;10.1093/bioinformatics/btp324&lt;/electronic-resource-num&gt;&lt;/record&gt;&lt;/Cite&gt;&lt;/EndNote&gt;</w:instrText>
      </w:r>
      <w:r w:rsidR="00A14666" w:rsidRPr="00502546">
        <w:rPr>
          <w:rFonts w:ascii="Times New Roman" w:hAnsi="Times New Roman" w:cs="Times New Roman"/>
          <w:sz w:val="24"/>
          <w:szCs w:val="24"/>
        </w:rPr>
        <w:fldChar w:fldCharType="separate"/>
      </w:r>
      <w:r w:rsidR="00123635">
        <w:rPr>
          <w:rFonts w:ascii="Times New Roman" w:hAnsi="Times New Roman" w:cs="Times New Roman"/>
          <w:noProof/>
          <w:sz w:val="24"/>
          <w:szCs w:val="24"/>
        </w:rPr>
        <w:t>[</w:t>
      </w:r>
      <w:hyperlink w:anchor="_ENREF_1" w:tooltip="Li, 2009 #207" w:history="1">
        <w:r w:rsidR="00123635">
          <w:rPr>
            <w:rFonts w:ascii="Times New Roman" w:hAnsi="Times New Roman" w:cs="Times New Roman"/>
            <w:noProof/>
            <w:sz w:val="24"/>
            <w:szCs w:val="24"/>
          </w:rPr>
          <w:t>1</w:t>
        </w:r>
      </w:hyperlink>
      <w:r w:rsidR="00123635">
        <w:rPr>
          <w:rFonts w:ascii="Times New Roman" w:hAnsi="Times New Roman" w:cs="Times New Roman"/>
          <w:noProof/>
          <w:sz w:val="24"/>
          <w:szCs w:val="24"/>
        </w:rPr>
        <w:t>]</w:t>
      </w:r>
      <w:r w:rsidR="00A14666" w:rsidRPr="00502546">
        <w:rPr>
          <w:rFonts w:ascii="Times New Roman" w:hAnsi="Times New Roman" w:cs="Times New Roman"/>
          <w:sz w:val="24"/>
          <w:szCs w:val="24"/>
        </w:rPr>
        <w:fldChar w:fldCharType="end"/>
      </w:r>
      <w:r w:rsidRPr="00502546">
        <w:rPr>
          <w:rFonts w:ascii="Times New Roman" w:hAnsi="Times New Roman" w:cs="Times New Roman"/>
          <w:sz w:val="24"/>
          <w:szCs w:val="24"/>
        </w:rPr>
        <w:t>. We used the single-end mapping mode of BWA</w:t>
      </w:r>
      <w:r w:rsidR="00502546" w:rsidRPr="00502546">
        <w:rPr>
          <w:rFonts w:ascii="Times New Roman" w:hAnsi="Times New Roman" w:cs="Times New Roman"/>
          <w:sz w:val="24"/>
          <w:szCs w:val="24"/>
        </w:rPr>
        <w:t xml:space="preserve"> with a maximal edit distance of 4% of the read length.</w:t>
      </w:r>
      <w:r w:rsidRPr="00502546">
        <w:rPr>
          <w:rFonts w:ascii="Times New Roman" w:hAnsi="Times New Roman" w:cs="Times New Roman"/>
          <w:sz w:val="24"/>
          <w:szCs w:val="24"/>
        </w:rPr>
        <w:t xml:space="preserve"> </w:t>
      </w:r>
      <w:r w:rsidR="003D7E32">
        <w:rPr>
          <w:rFonts w:ascii="Times New Roman" w:hAnsi="Times New Roman" w:cs="Times New Roman"/>
          <w:sz w:val="24"/>
          <w:szCs w:val="24"/>
        </w:rPr>
        <w:t>For</w:t>
      </w:r>
      <w:r w:rsidR="004F289D">
        <w:rPr>
          <w:rFonts w:ascii="Times New Roman" w:hAnsi="Times New Roman" w:cs="Times New Roman"/>
          <w:sz w:val="24"/>
          <w:szCs w:val="24"/>
        </w:rPr>
        <w:t xml:space="preserve"> </w:t>
      </w:r>
      <w:r w:rsidR="0022353A" w:rsidRPr="00502546">
        <w:rPr>
          <w:rFonts w:ascii="Times New Roman" w:hAnsi="Times New Roman" w:cs="Times New Roman"/>
          <w:sz w:val="24"/>
          <w:szCs w:val="24"/>
        </w:rPr>
        <w:t>potential PCR duplicated reads</w:t>
      </w:r>
      <w:r w:rsidR="003D7E32">
        <w:rPr>
          <w:rFonts w:ascii="Times New Roman" w:hAnsi="Times New Roman" w:cs="Times New Roman"/>
          <w:sz w:val="24"/>
          <w:szCs w:val="24"/>
        </w:rPr>
        <w:t xml:space="preserve">, which </w:t>
      </w:r>
      <w:r w:rsidR="003D7E32" w:rsidRPr="00417CA4">
        <w:rPr>
          <w:rFonts w:ascii="Times New Roman" w:hAnsi="Times New Roman" w:cs="Times New Roman"/>
          <w:sz w:val="24"/>
        </w:rPr>
        <w:t>were mapped to the same genomic position with same orientation,</w:t>
      </w:r>
      <w:r w:rsidR="0022353A" w:rsidRPr="00502546">
        <w:rPr>
          <w:rFonts w:ascii="Times New Roman" w:hAnsi="Times New Roman" w:cs="Times New Roman"/>
          <w:sz w:val="24"/>
          <w:szCs w:val="24"/>
        </w:rPr>
        <w:t xml:space="preserve"> </w:t>
      </w:r>
      <w:r w:rsidR="003D7E32">
        <w:rPr>
          <w:rFonts w:ascii="Times New Roman" w:hAnsi="Times New Roman" w:cs="Times New Roman"/>
          <w:sz w:val="24"/>
          <w:szCs w:val="24"/>
        </w:rPr>
        <w:t xml:space="preserve">we only keep one read </w:t>
      </w:r>
      <w:r w:rsidR="003D7E32" w:rsidRPr="00417CA4">
        <w:rPr>
          <w:rFonts w:ascii="Times New Roman" w:hAnsi="Times New Roman" w:cs="Times New Roman"/>
          <w:sz w:val="24"/>
        </w:rPr>
        <w:t xml:space="preserve">with </w:t>
      </w:r>
      <w:r w:rsidR="003D7E32">
        <w:rPr>
          <w:rFonts w:ascii="Times New Roman" w:hAnsi="Times New Roman" w:cs="Times New Roman"/>
          <w:sz w:val="24"/>
        </w:rPr>
        <w:t xml:space="preserve">the </w:t>
      </w:r>
      <w:r w:rsidR="003D7E32" w:rsidRPr="00417CA4">
        <w:rPr>
          <w:rFonts w:ascii="Times New Roman" w:hAnsi="Times New Roman" w:cs="Times New Roman"/>
          <w:sz w:val="24"/>
        </w:rPr>
        <w:t>minimal edit distance</w:t>
      </w:r>
      <w:r w:rsidR="003D7E32">
        <w:rPr>
          <w:rFonts w:ascii="Times New Roman" w:hAnsi="Times New Roman" w:cs="Times New Roman"/>
          <w:sz w:val="24"/>
        </w:rPr>
        <w:t>.</w:t>
      </w:r>
      <w:r w:rsidR="003D7E32" w:rsidRPr="00502546">
        <w:rPr>
          <w:rFonts w:ascii="Times New Roman" w:hAnsi="Times New Roman" w:cs="Times New Roman"/>
          <w:sz w:val="24"/>
          <w:szCs w:val="24"/>
        </w:rPr>
        <w:t xml:space="preserve"> </w:t>
      </w:r>
      <w:r w:rsidR="003D7E32">
        <w:rPr>
          <w:rFonts w:ascii="Times New Roman" w:hAnsi="Times New Roman" w:cs="Times New Roman"/>
          <w:sz w:val="24"/>
          <w:szCs w:val="24"/>
        </w:rPr>
        <w:t>Furthermore, o</w:t>
      </w:r>
      <w:r w:rsidR="0022353A" w:rsidRPr="00502546">
        <w:rPr>
          <w:rFonts w:ascii="Times New Roman" w:hAnsi="Times New Roman" w:cs="Times New Roman"/>
          <w:sz w:val="24"/>
          <w:szCs w:val="24"/>
        </w:rPr>
        <w:t>nly reads that were uniquely mapped to the reference genome</w:t>
      </w:r>
      <w:r w:rsidR="003D7E32">
        <w:rPr>
          <w:rFonts w:ascii="Times New Roman" w:hAnsi="Times New Roman" w:cs="Times New Roman"/>
          <w:sz w:val="24"/>
          <w:szCs w:val="24"/>
        </w:rPr>
        <w:t xml:space="preserve"> were kept</w:t>
      </w:r>
      <w:r w:rsidR="0022353A" w:rsidRPr="00502546">
        <w:rPr>
          <w:rFonts w:ascii="Times New Roman" w:hAnsi="Times New Roman" w:cs="Times New Roman"/>
          <w:sz w:val="24"/>
          <w:szCs w:val="24"/>
        </w:rPr>
        <w:t xml:space="preserve">. After mapping, a BAM file was generated for each sample by </w:t>
      </w:r>
      <w:proofErr w:type="spellStart"/>
      <w:r w:rsidR="0022353A" w:rsidRPr="00502546">
        <w:rPr>
          <w:rFonts w:ascii="Times New Roman" w:hAnsi="Times New Roman" w:cs="Times New Roman"/>
          <w:sz w:val="24"/>
          <w:szCs w:val="24"/>
        </w:rPr>
        <w:t>SAMtools</w:t>
      </w:r>
      <w:proofErr w:type="spellEnd"/>
      <w:r w:rsidR="0022353A" w:rsidRPr="00502546">
        <w:rPr>
          <w:rFonts w:ascii="Times New Roman" w:hAnsi="Times New Roman" w:cs="Times New Roman"/>
          <w:sz w:val="24"/>
          <w:szCs w:val="24"/>
        </w:rPr>
        <w:t xml:space="preserve"> </w:t>
      </w:r>
      <w:r w:rsidR="0022353A" w:rsidRPr="00502546">
        <w:rPr>
          <w:rFonts w:ascii="Times New Roman" w:hAnsi="Times New Roman" w:cs="Times New Roman"/>
          <w:sz w:val="24"/>
          <w:szCs w:val="24"/>
        </w:rPr>
        <w:fldChar w:fldCharType="begin"/>
      </w:r>
      <w:r w:rsidR="00123635">
        <w:rPr>
          <w:rFonts w:ascii="Times New Roman" w:hAnsi="Times New Roman" w:cs="Times New Roman"/>
          <w:sz w:val="24"/>
          <w:szCs w:val="24"/>
        </w:rPr>
        <w:instrText xml:space="preserve"> ADDIN EN.CITE &lt;EndNote&gt;&lt;Cite&gt;&lt;Author&gt;Li&lt;/Author&gt;&lt;Year&gt;2009&lt;/Year&gt;&lt;RecNum&gt;206&lt;/RecNum&gt;&lt;DisplayText&gt;[2]&lt;/DisplayText&gt;&lt;record&gt;&lt;rec-number&gt;206&lt;/rec-number&gt;&lt;foreign-keys&gt;&lt;key app="EN" db-id="25tsrtz2hvwse8edsesvpf0net2revd5s0ww"&gt;206&lt;/key&gt;&lt;/foreign-keys&gt;&lt;ref-type name="Journal Article"&gt;17&lt;/ref-type&gt;&lt;contributors&gt;&lt;authors&gt;&lt;author&gt;Li, Heng&lt;/author&gt;&lt;author&gt;Handsaker, Bob&lt;/author&gt;&lt;author&gt;Wysoker, Alec&lt;/author&gt;&lt;author&gt;Fennell, Tim&lt;/author&gt;&lt;author&gt;Ruan, Jue&lt;/author&gt;&lt;author&gt;Homer, Nils&lt;/author&gt;&lt;author&gt;Marth, Gabor&lt;/author&gt;&lt;author&gt;Abecasis, Goncalo&lt;/author&gt;&lt;author&gt;Durbin, Richard&lt;/author&gt;&lt;author&gt;Genome Project Data Processing Subgroup&lt;/author&gt;&lt;/authors&gt;&lt;/contributors&gt;&lt;titles&gt;&lt;title&gt;The Sequence Alignment/Map format and SAMtools&lt;/title&gt;&lt;secondary-title&gt;Bioinformatics&lt;/secondary-title&gt;&lt;/titles&gt;&lt;periodical&gt;&lt;full-title&gt;Bioinformatics&lt;/full-title&gt;&lt;/periodical&gt;&lt;pages&gt;2078-2079&lt;/pages&gt;&lt;volume&gt;25&lt;/volume&gt;&lt;number&gt;16&lt;/number&gt;&lt;dates&gt;&lt;year&gt;2009&lt;/year&gt;&lt;pub-dates&gt;&lt;date&gt;August 15, 2009&lt;/date&gt;&lt;/pub-dates&gt;&lt;/dates&gt;&lt;urls&gt;&lt;related-urls&gt;&lt;url&gt;http://bioinformatics.oxfordjournals.org/content/25/16/2078.abstract&lt;/url&gt;&lt;/related-urls&gt;&lt;/urls&gt;&lt;electronic-resource-num&gt;10.1093/bioinformatics/btp352&lt;/electronic-resource-num&gt;&lt;/record&gt;&lt;/Cite&gt;&lt;/EndNote&gt;</w:instrText>
      </w:r>
      <w:r w:rsidR="0022353A" w:rsidRPr="00502546">
        <w:rPr>
          <w:rFonts w:ascii="Times New Roman" w:hAnsi="Times New Roman" w:cs="Times New Roman"/>
          <w:sz w:val="24"/>
          <w:szCs w:val="24"/>
        </w:rPr>
        <w:fldChar w:fldCharType="separate"/>
      </w:r>
      <w:r w:rsidR="00123635">
        <w:rPr>
          <w:rFonts w:ascii="Times New Roman" w:hAnsi="Times New Roman" w:cs="Times New Roman"/>
          <w:noProof/>
          <w:sz w:val="24"/>
          <w:szCs w:val="24"/>
        </w:rPr>
        <w:t>[</w:t>
      </w:r>
      <w:hyperlink w:anchor="_ENREF_2" w:tooltip="Li, 2009 #206" w:history="1">
        <w:r w:rsidR="00123635">
          <w:rPr>
            <w:rFonts w:ascii="Times New Roman" w:hAnsi="Times New Roman" w:cs="Times New Roman"/>
            <w:noProof/>
            <w:sz w:val="24"/>
            <w:szCs w:val="24"/>
          </w:rPr>
          <w:t>2</w:t>
        </w:r>
      </w:hyperlink>
      <w:r w:rsidR="00123635">
        <w:rPr>
          <w:rFonts w:ascii="Times New Roman" w:hAnsi="Times New Roman" w:cs="Times New Roman"/>
          <w:noProof/>
          <w:sz w:val="24"/>
          <w:szCs w:val="24"/>
        </w:rPr>
        <w:t>]</w:t>
      </w:r>
      <w:r w:rsidR="0022353A" w:rsidRPr="00502546">
        <w:rPr>
          <w:rFonts w:ascii="Times New Roman" w:hAnsi="Times New Roman" w:cs="Times New Roman"/>
          <w:sz w:val="24"/>
          <w:szCs w:val="24"/>
        </w:rPr>
        <w:fldChar w:fldCharType="end"/>
      </w:r>
      <w:r w:rsidR="0022353A" w:rsidRPr="00502546">
        <w:rPr>
          <w:rFonts w:ascii="Times New Roman" w:hAnsi="Times New Roman" w:cs="Times New Roman"/>
          <w:sz w:val="24"/>
          <w:szCs w:val="24"/>
        </w:rPr>
        <w:t>.</w:t>
      </w:r>
      <w:r w:rsidR="00A14666" w:rsidRPr="00502546">
        <w:rPr>
          <w:rFonts w:ascii="Times New Roman" w:hAnsi="Times New Roman" w:cs="Times New Roman"/>
          <w:sz w:val="24"/>
          <w:szCs w:val="24"/>
        </w:rPr>
        <w:t xml:space="preserve"> </w:t>
      </w:r>
      <w:r w:rsidR="00F441C4" w:rsidRPr="00502546">
        <w:rPr>
          <w:rFonts w:ascii="Times New Roman" w:hAnsi="Times New Roman" w:cs="Times New Roman"/>
          <w:sz w:val="24"/>
          <w:szCs w:val="24"/>
        </w:rPr>
        <w:t xml:space="preserve">One </w:t>
      </w:r>
      <w:proofErr w:type="spellStart"/>
      <w:r w:rsidR="00F441C4" w:rsidRPr="00502546">
        <w:rPr>
          <w:rFonts w:ascii="Times New Roman" w:hAnsi="Times New Roman" w:cs="Times New Roman"/>
          <w:sz w:val="24"/>
          <w:szCs w:val="24"/>
        </w:rPr>
        <w:t>mpileup</w:t>
      </w:r>
      <w:proofErr w:type="spellEnd"/>
      <w:r w:rsidR="00F441C4" w:rsidRPr="00502546">
        <w:rPr>
          <w:rFonts w:ascii="Times New Roman" w:hAnsi="Times New Roman" w:cs="Times New Roman"/>
          <w:sz w:val="24"/>
          <w:szCs w:val="24"/>
        </w:rPr>
        <w:t xml:space="preserve"> file was </w:t>
      </w:r>
      <w:r w:rsidR="00123635">
        <w:rPr>
          <w:rFonts w:ascii="Times New Roman" w:hAnsi="Times New Roman" w:cs="Times New Roman"/>
          <w:sz w:val="24"/>
          <w:szCs w:val="24"/>
        </w:rPr>
        <w:t xml:space="preserve">then </w:t>
      </w:r>
      <w:r w:rsidR="00F441C4" w:rsidRPr="00502546">
        <w:rPr>
          <w:rFonts w:ascii="Times New Roman" w:hAnsi="Times New Roman" w:cs="Times New Roman"/>
          <w:sz w:val="24"/>
          <w:szCs w:val="24"/>
        </w:rPr>
        <w:t xml:space="preserve">generated for the mutant </w:t>
      </w:r>
      <w:r w:rsidR="00123635">
        <w:rPr>
          <w:rFonts w:ascii="Times New Roman" w:hAnsi="Times New Roman" w:cs="Times New Roman"/>
          <w:sz w:val="24"/>
          <w:szCs w:val="24"/>
        </w:rPr>
        <w:t>line</w:t>
      </w:r>
      <w:r w:rsidR="00F441C4" w:rsidRPr="00502546">
        <w:rPr>
          <w:rFonts w:ascii="Times New Roman" w:hAnsi="Times New Roman" w:cs="Times New Roman"/>
          <w:sz w:val="24"/>
          <w:szCs w:val="24"/>
        </w:rPr>
        <w:t xml:space="preserve"> of interest by </w:t>
      </w:r>
      <w:proofErr w:type="spellStart"/>
      <w:r w:rsidR="00F441C4" w:rsidRPr="00502546">
        <w:rPr>
          <w:rFonts w:ascii="Times New Roman" w:hAnsi="Times New Roman" w:cs="Times New Roman"/>
          <w:sz w:val="24"/>
          <w:szCs w:val="24"/>
        </w:rPr>
        <w:t>SAMtools</w:t>
      </w:r>
      <w:proofErr w:type="spellEnd"/>
      <w:r w:rsidR="00123635">
        <w:rPr>
          <w:rFonts w:ascii="Times New Roman" w:hAnsi="Times New Roman" w:cs="Times New Roman"/>
          <w:sz w:val="24"/>
          <w:szCs w:val="24"/>
        </w:rPr>
        <w:t>, while</w:t>
      </w:r>
      <w:r w:rsidR="00F441C4" w:rsidRPr="00502546">
        <w:rPr>
          <w:rFonts w:ascii="Times New Roman" w:hAnsi="Times New Roman" w:cs="Times New Roman"/>
          <w:sz w:val="24"/>
          <w:szCs w:val="24"/>
        </w:rPr>
        <w:t xml:space="preserve"> </w:t>
      </w:r>
      <w:r w:rsidR="00123635">
        <w:rPr>
          <w:rFonts w:ascii="Times New Roman" w:hAnsi="Times New Roman" w:cs="Times New Roman"/>
          <w:sz w:val="24"/>
          <w:szCs w:val="24"/>
        </w:rPr>
        <w:t xml:space="preserve">a </w:t>
      </w:r>
      <w:r w:rsidR="00F441C4" w:rsidRPr="00502546">
        <w:rPr>
          <w:rFonts w:ascii="Times New Roman" w:hAnsi="Times New Roman" w:cs="Times New Roman"/>
          <w:sz w:val="24"/>
          <w:szCs w:val="24"/>
        </w:rPr>
        <w:t xml:space="preserve">second </w:t>
      </w:r>
      <w:proofErr w:type="spellStart"/>
      <w:r w:rsidR="00F441C4" w:rsidRPr="00502546">
        <w:rPr>
          <w:rFonts w:ascii="Times New Roman" w:hAnsi="Times New Roman" w:cs="Times New Roman"/>
          <w:sz w:val="24"/>
          <w:szCs w:val="24"/>
        </w:rPr>
        <w:t>mpileup</w:t>
      </w:r>
      <w:proofErr w:type="spellEnd"/>
      <w:r w:rsidR="00F441C4" w:rsidRPr="00502546">
        <w:rPr>
          <w:rFonts w:ascii="Times New Roman" w:hAnsi="Times New Roman" w:cs="Times New Roman"/>
          <w:sz w:val="24"/>
          <w:szCs w:val="24"/>
        </w:rPr>
        <w:t xml:space="preserve"> file was also generated for the other mutant samples combined with </w:t>
      </w:r>
      <w:r w:rsidR="00123635">
        <w:rPr>
          <w:rFonts w:ascii="Times New Roman" w:hAnsi="Times New Roman" w:cs="Times New Roman"/>
          <w:sz w:val="24"/>
          <w:szCs w:val="24"/>
        </w:rPr>
        <w:t xml:space="preserve">the </w:t>
      </w:r>
      <w:r w:rsidR="00F441C4" w:rsidRPr="00502546">
        <w:rPr>
          <w:rFonts w:ascii="Times New Roman" w:hAnsi="Times New Roman" w:cs="Times New Roman"/>
          <w:sz w:val="24"/>
          <w:szCs w:val="24"/>
        </w:rPr>
        <w:t xml:space="preserve">wile type which serve as a control. </w:t>
      </w:r>
      <w:r w:rsidR="00AA7A7B" w:rsidRPr="00502546">
        <w:rPr>
          <w:rFonts w:ascii="Times New Roman" w:hAnsi="Times New Roman" w:cs="Times New Roman"/>
          <w:sz w:val="24"/>
          <w:szCs w:val="24"/>
        </w:rPr>
        <w:t xml:space="preserve">A base substitution or small </w:t>
      </w:r>
      <w:proofErr w:type="spellStart"/>
      <w:r w:rsidR="00AA7A7B" w:rsidRPr="00502546">
        <w:rPr>
          <w:rFonts w:ascii="Times New Roman" w:hAnsi="Times New Roman" w:cs="Times New Roman"/>
          <w:sz w:val="24"/>
          <w:szCs w:val="24"/>
        </w:rPr>
        <w:t>indel</w:t>
      </w:r>
      <w:proofErr w:type="spellEnd"/>
      <w:r w:rsidR="00AA7A7B" w:rsidRPr="00502546">
        <w:rPr>
          <w:rFonts w:ascii="Times New Roman" w:hAnsi="Times New Roman" w:cs="Times New Roman"/>
          <w:sz w:val="24"/>
          <w:szCs w:val="24"/>
        </w:rPr>
        <w:t xml:space="preserve"> (i.e. SNV), which is homozygous </w:t>
      </w:r>
      <w:r w:rsidR="00123635">
        <w:rPr>
          <w:rFonts w:ascii="Times New Roman" w:hAnsi="Times New Roman" w:cs="Times New Roman"/>
          <w:sz w:val="24"/>
          <w:szCs w:val="24"/>
        </w:rPr>
        <w:t>in the mutant line but absent from</w:t>
      </w:r>
      <w:r w:rsidR="00AA7A7B" w:rsidRPr="00502546">
        <w:rPr>
          <w:rFonts w:ascii="Times New Roman" w:hAnsi="Times New Roman" w:cs="Times New Roman"/>
          <w:sz w:val="24"/>
          <w:szCs w:val="24"/>
        </w:rPr>
        <w:t xml:space="preserve"> the control, was detected by comparing the two </w:t>
      </w:r>
      <w:proofErr w:type="spellStart"/>
      <w:r w:rsidR="00AA7A7B" w:rsidRPr="00502546">
        <w:rPr>
          <w:rFonts w:ascii="Times New Roman" w:hAnsi="Times New Roman" w:cs="Times New Roman"/>
          <w:sz w:val="24"/>
          <w:szCs w:val="24"/>
        </w:rPr>
        <w:t>mpileup</w:t>
      </w:r>
      <w:proofErr w:type="spellEnd"/>
      <w:r w:rsidR="00AA7A7B" w:rsidRPr="00502546">
        <w:rPr>
          <w:rFonts w:ascii="Times New Roman" w:hAnsi="Times New Roman" w:cs="Times New Roman"/>
          <w:sz w:val="24"/>
          <w:szCs w:val="24"/>
        </w:rPr>
        <w:t xml:space="preserve"> files. </w:t>
      </w:r>
      <w:r w:rsidR="003D7E32" w:rsidRPr="00417CA4">
        <w:rPr>
          <w:rFonts w:ascii="Times New Roman" w:hAnsi="Times New Roman" w:cs="Times New Roman"/>
          <w:sz w:val="24"/>
        </w:rPr>
        <w:t xml:space="preserve">The SNV should be homozygous for the mutant line with an allele frequency &gt; 85%, whereas the same allele is &lt; 5% in the control. </w:t>
      </w:r>
      <w:r w:rsidR="00502546">
        <w:rPr>
          <w:rFonts w:ascii="Times New Roman" w:hAnsi="Times New Roman" w:cs="Times New Roman"/>
          <w:sz w:val="24"/>
          <w:szCs w:val="24"/>
        </w:rPr>
        <w:t>T</w:t>
      </w:r>
      <w:r w:rsidR="00AA7A7B" w:rsidRPr="00502546">
        <w:rPr>
          <w:rFonts w:ascii="Times New Roman" w:hAnsi="Times New Roman" w:cs="Times New Roman"/>
          <w:sz w:val="24"/>
          <w:szCs w:val="24"/>
        </w:rPr>
        <w:t xml:space="preserve">he </w:t>
      </w:r>
      <w:r w:rsidR="00502546" w:rsidRPr="00502546">
        <w:rPr>
          <w:rFonts w:ascii="Times New Roman" w:hAnsi="Times New Roman" w:cs="Times New Roman"/>
          <w:sz w:val="24"/>
          <w:szCs w:val="24"/>
        </w:rPr>
        <w:t xml:space="preserve">substitutions </w:t>
      </w:r>
      <w:r w:rsidR="00502546">
        <w:rPr>
          <w:rFonts w:ascii="Times New Roman" w:hAnsi="Times New Roman" w:cs="Times New Roman"/>
          <w:sz w:val="24"/>
          <w:szCs w:val="24"/>
        </w:rPr>
        <w:t xml:space="preserve">were </w:t>
      </w:r>
      <w:r w:rsidR="00123635">
        <w:rPr>
          <w:rFonts w:ascii="Times New Roman" w:hAnsi="Times New Roman" w:cs="Times New Roman"/>
          <w:sz w:val="24"/>
          <w:szCs w:val="24"/>
        </w:rPr>
        <w:t xml:space="preserve">further </w:t>
      </w:r>
      <w:r w:rsidR="00502546">
        <w:rPr>
          <w:rFonts w:ascii="Times New Roman" w:hAnsi="Times New Roman" w:cs="Times New Roman"/>
          <w:sz w:val="24"/>
          <w:szCs w:val="24"/>
        </w:rPr>
        <w:t>filtered to keep only</w:t>
      </w:r>
      <w:r w:rsidR="00AA7A7B" w:rsidRPr="00502546">
        <w:rPr>
          <w:rFonts w:ascii="Times New Roman" w:hAnsi="Times New Roman" w:cs="Times New Roman"/>
          <w:sz w:val="24"/>
          <w:szCs w:val="24"/>
        </w:rPr>
        <w:t xml:space="preserve"> C</w:t>
      </w:r>
      <w:proofErr w:type="gramStart"/>
      <w:r w:rsidR="00AA7A7B" w:rsidRPr="00502546">
        <w:rPr>
          <w:rFonts w:ascii="Times New Roman" w:hAnsi="Times New Roman" w:cs="Times New Roman"/>
          <w:sz w:val="24"/>
          <w:szCs w:val="24"/>
        </w:rPr>
        <w:t>:G</w:t>
      </w:r>
      <w:proofErr w:type="gramEnd"/>
      <w:r w:rsidR="00AA7A7B" w:rsidRPr="00502546">
        <w:rPr>
          <w:rFonts w:ascii="Times New Roman" w:hAnsi="Times New Roman" w:cs="Times New Roman"/>
          <w:sz w:val="24"/>
          <w:szCs w:val="24"/>
        </w:rPr>
        <w:t xml:space="preserve"> </w:t>
      </w:r>
      <w:r w:rsidR="00AA7A7B" w:rsidRPr="00502546">
        <w:rPr>
          <w:rFonts w:ascii="Times New Roman" w:hAnsi="Times New Roman" w:cs="Times New Roman"/>
          <w:sz w:val="24"/>
          <w:szCs w:val="24"/>
        </w:rPr>
        <w:sym w:font="Symbol" w:char="F0AE"/>
      </w:r>
      <w:r w:rsidR="00AA7A7B" w:rsidRPr="00502546">
        <w:rPr>
          <w:rFonts w:ascii="Times New Roman" w:hAnsi="Times New Roman" w:cs="Times New Roman"/>
          <w:sz w:val="24"/>
          <w:szCs w:val="24"/>
        </w:rPr>
        <w:t xml:space="preserve"> T:A transitions.</w:t>
      </w:r>
    </w:p>
    <w:p w14:paraId="7CAFC8C5" w14:textId="77777777" w:rsidR="00123635" w:rsidRPr="00502546" w:rsidRDefault="00123635" w:rsidP="004F289D">
      <w:pPr>
        <w:spacing w:after="0" w:line="360" w:lineRule="auto"/>
        <w:rPr>
          <w:rFonts w:ascii="Times New Roman" w:hAnsi="Times New Roman" w:cs="Times New Roman"/>
          <w:sz w:val="24"/>
          <w:szCs w:val="24"/>
        </w:rPr>
      </w:pPr>
    </w:p>
    <w:p w14:paraId="7EB61C4F" w14:textId="77777777" w:rsidR="00502546" w:rsidRDefault="00502546" w:rsidP="004F289D">
      <w:pPr>
        <w:spacing w:after="0" w:line="360" w:lineRule="auto"/>
        <w:rPr>
          <w:rFonts w:ascii="Times New Roman" w:hAnsi="Times New Roman" w:cs="Times New Roman"/>
          <w:sz w:val="24"/>
          <w:szCs w:val="24"/>
        </w:rPr>
      </w:pPr>
      <w:r>
        <w:rPr>
          <w:rFonts w:ascii="Times New Roman" w:hAnsi="Times New Roman" w:cs="Times New Roman"/>
          <w:sz w:val="24"/>
          <w:szCs w:val="24"/>
        </w:rPr>
        <w:t>(</w:t>
      </w:r>
      <w:r w:rsidR="008A2332" w:rsidRPr="00502546">
        <w:rPr>
          <w:rFonts w:ascii="Times New Roman" w:hAnsi="Times New Roman" w:cs="Times New Roman"/>
          <w:sz w:val="24"/>
          <w:szCs w:val="24"/>
        </w:rPr>
        <w:t xml:space="preserve">The main text discussed how to prioritize </w:t>
      </w:r>
      <w:r w:rsidR="00123635">
        <w:rPr>
          <w:rFonts w:ascii="Times New Roman" w:hAnsi="Times New Roman" w:cs="Times New Roman"/>
          <w:sz w:val="24"/>
          <w:szCs w:val="24"/>
        </w:rPr>
        <w:t xml:space="preserve">potential </w:t>
      </w:r>
      <w:r w:rsidR="008A2332" w:rsidRPr="00502546">
        <w:rPr>
          <w:rFonts w:ascii="Times New Roman" w:hAnsi="Times New Roman" w:cs="Times New Roman"/>
          <w:sz w:val="24"/>
          <w:szCs w:val="24"/>
        </w:rPr>
        <w:t>causal mutations in detail.</w:t>
      </w:r>
      <w:r w:rsidR="00AA7A7B" w:rsidRPr="00502546">
        <w:rPr>
          <w:rFonts w:ascii="Times New Roman" w:hAnsi="Times New Roman" w:cs="Times New Roman"/>
          <w:sz w:val="24"/>
          <w:szCs w:val="24"/>
        </w:rPr>
        <w:t xml:space="preserve">  </w:t>
      </w:r>
      <w:r>
        <w:rPr>
          <w:rFonts w:ascii="Times New Roman" w:hAnsi="Times New Roman" w:cs="Times New Roman"/>
          <w:sz w:val="24"/>
          <w:szCs w:val="24"/>
        </w:rPr>
        <w:t>)</w:t>
      </w:r>
    </w:p>
    <w:p w14:paraId="2B68EE86" w14:textId="77777777" w:rsidR="00502546" w:rsidRDefault="00502546" w:rsidP="004F289D">
      <w:pPr>
        <w:spacing w:after="0" w:line="360" w:lineRule="auto"/>
        <w:rPr>
          <w:rFonts w:ascii="Times New Roman" w:hAnsi="Times New Roman" w:cs="Times New Roman"/>
          <w:sz w:val="24"/>
          <w:szCs w:val="24"/>
        </w:rPr>
      </w:pPr>
    </w:p>
    <w:p w14:paraId="73934CD7" w14:textId="77777777" w:rsidR="00502546" w:rsidRPr="00502546" w:rsidRDefault="00502546" w:rsidP="004F289D">
      <w:pPr>
        <w:spacing w:after="0" w:line="360" w:lineRule="auto"/>
        <w:rPr>
          <w:rFonts w:ascii="Times New Roman" w:hAnsi="Times New Roman" w:cs="Times New Roman"/>
          <w:b/>
          <w:sz w:val="24"/>
          <w:szCs w:val="24"/>
        </w:rPr>
      </w:pPr>
      <w:r w:rsidRPr="00502546">
        <w:rPr>
          <w:rFonts w:ascii="Times New Roman" w:hAnsi="Times New Roman" w:cs="Times New Roman"/>
          <w:b/>
          <w:sz w:val="24"/>
          <w:szCs w:val="24"/>
        </w:rPr>
        <w:t>Somewhere to be inserted in Results</w:t>
      </w:r>
    </w:p>
    <w:p w14:paraId="74F7BCDA" w14:textId="36AF2E26" w:rsidR="00A14666" w:rsidRPr="00502546" w:rsidRDefault="00AA7A7B" w:rsidP="004F289D">
      <w:pPr>
        <w:spacing w:after="0" w:line="360" w:lineRule="auto"/>
        <w:rPr>
          <w:rFonts w:ascii="Times New Roman" w:hAnsi="Times New Roman" w:cs="Times New Roman"/>
          <w:sz w:val="24"/>
          <w:szCs w:val="24"/>
        </w:rPr>
      </w:pPr>
      <w:r w:rsidRPr="00502546">
        <w:rPr>
          <w:rFonts w:ascii="Times New Roman" w:hAnsi="Times New Roman" w:cs="Times New Roman"/>
          <w:sz w:val="24"/>
          <w:szCs w:val="24"/>
        </w:rPr>
        <w:t xml:space="preserve"> </w:t>
      </w:r>
      <w:r w:rsidR="00502546">
        <w:rPr>
          <w:rFonts w:ascii="Times New Roman" w:hAnsi="Times New Roman" w:cs="Times New Roman"/>
          <w:sz w:val="24"/>
          <w:szCs w:val="24"/>
        </w:rPr>
        <w:t xml:space="preserve">Although we used </w:t>
      </w:r>
      <w:proofErr w:type="spellStart"/>
      <w:r w:rsidR="00502546" w:rsidRPr="00502546">
        <w:rPr>
          <w:rFonts w:ascii="Times New Roman" w:hAnsi="Times New Roman" w:cs="Times New Roman"/>
          <w:i/>
          <w:sz w:val="24"/>
          <w:szCs w:val="24"/>
        </w:rPr>
        <w:t>Setaria</w:t>
      </w:r>
      <w:proofErr w:type="spellEnd"/>
      <w:r w:rsidR="00502546" w:rsidRPr="00502546">
        <w:rPr>
          <w:rFonts w:ascii="Times New Roman" w:hAnsi="Times New Roman" w:cs="Times New Roman"/>
          <w:i/>
          <w:sz w:val="24"/>
          <w:szCs w:val="24"/>
        </w:rPr>
        <w:t xml:space="preserve"> </w:t>
      </w:r>
      <w:proofErr w:type="spellStart"/>
      <w:r w:rsidR="00502546" w:rsidRPr="00502546">
        <w:rPr>
          <w:rFonts w:ascii="Times New Roman" w:hAnsi="Times New Roman" w:cs="Times New Roman"/>
          <w:i/>
          <w:sz w:val="24"/>
          <w:szCs w:val="24"/>
        </w:rPr>
        <w:t>italica</w:t>
      </w:r>
      <w:proofErr w:type="spellEnd"/>
      <w:r w:rsidR="00502546" w:rsidRPr="00502546">
        <w:rPr>
          <w:rFonts w:ascii="Times New Roman" w:hAnsi="Times New Roman" w:cs="Times New Roman"/>
          <w:sz w:val="24"/>
          <w:szCs w:val="24"/>
        </w:rPr>
        <w:t xml:space="preserve"> </w:t>
      </w:r>
      <w:r w:rsidR="00502546">
        <w:rPr>
          <w:rFonts w:ascii="Times New Roman" w:hAnsi="Times New Roman" w:cs="Times New Roman"/>
          <w:sz w:val="24"/>
          <w:szCs w:val="24"/>
        </w:rPr>
        <w:t xml:space="preserve">as the </w:t>
      </w:r>
      <w:r w:rsidR="00502546" w:rsidRPr="00502546">
        <w:rPr>
          <w:rFonts w:ascii="Times New Roman" w:hAnsi="Times New Roman" w:cs="Times New Roman"/>
          <w:sz w:val="24"/>
          <w:szCs w:val="24"/>
        </w:rPr>
        <w:t>reference genome</w:t>
      </w:r>
      <w:r w:rsidR="00502546">
        <w:rPr>
          <w:rFonts w:ascii="Times New Roman" w:hAnsi="Times New Roman" w:cs="Times New Roman"/>
          <w:sz w:val="24"/>
          <w:szCs w:val="24"/>
        </w:rPr>
        <w:t xml:space="preserve">, </w:t>
      </w:r>
      <w:r w:rsidR="00123635">
        <w:rPr>
          <w:rFonts w:ascii="Times New Roman" w:hAnsi="Times New Roman" w:cs="Times New Roman"/>
          <w:sz w:val="24"/>
          <w:szCs w:val="24"/>
        </w:rPr>
        <w:t xml:space="preserve">about </w:t>
      </w:r>
      <w:r w:rsidR="00502546">
        <w:rPr>
          <w:rFonts w:ascii="Times New Roman" w:hAnsi="Times New Roman" w:cs="Times New Roman"/>
          <w:sz w:val="24"/>
          <w:szCs w:val="24"/>
        </w:rPr>
        <w:t xml:space="preserve">84% of </w:t>
      </w:r>
      <w:r w:rsidR="00E84842">
        <w:rPr>
          <w:rFonts w:ascii="Times New Roman" w:hAnsi="Times New Roman" w:cs="Times New Roman"/>
          <w:sz w:val="24"/>
          <w:szCs w:val="24"/>
        </w:rPr>
        <w:t>genome sequencing</w:t>
      </w:r>
      <w:r w:rsidR="00502546">
        <w:rPr>
          <w:rFonts w:ascii="Times New Roman" w:hAnsi="Times New Roman" w:cs="Times New Roman"/>
          <w:sz w:val="24"/>
          <w:szCs w:val="24"/>
        </w:rPr>
        <w:t xml:space="preserve"> reads from </w:t>
      </w:r>
      <w:proofErr w:type="spellStart"/>
      <w:r w:rsidR="00502546" w:rsidRPr="00502546">
        <w:rPr>
          <w:rFonts w:ascii="Times New Roman" w:hAnsi="Times New Roman" w:cs="Times New Roman"/>
          <w:i/>
          <w:sz w:val="24"/>
          <w:szCs w:val="24"/>
        </w:rPr>
        <w:t>Setaria</w:t>
      </w:r>
      <w:proofErr w:type="spellEnd"/>
      <w:r w:rsidR="00502546" w:rsidRPr="00502546">
        <w:rPr>
          <w:rFonts w:ascii="Times New Roman" w:hAnsi="Times New Roman" w:cs="Times New Roman"/>
          <w:i/>
          <w:sz w:val="24"/>
          <w:szCs w:val="24"/>
        </w:rPr>
        <w:t xml:space="preserve"> </w:t>
      </w:r>
      <w:proofErr w:type="spellStart"/>
      <w:r w:rsidR="00502546" w:rsidRPr="00502546">
        <w:rPr>
          <w:rFonts w:ascii="Times New Roman" w:hAnsi="Times New Roman" w:cs="Times New Roman"/>
          <w:i/>
          <w:sz w:val="24"/>
          <w:szCs w:val="24"/>
        </w:rPr>
        <w:t>viridis</w:t>
      </w:r>
      <w:proofErr w:type="spellEnd"/>
      <w:r w:rsidR="00502546" w:rsidRPr="00502546">
        <w:rPr>
          <w:rFonts w:ascii="Times New Roman" w:hAnsi="Times New Roman" w:cs="Times New Roman"/>
          <w:sz w:val="24"/>
          <w:szCs w:val="24"/>
        </w:rPr>
        <w:t xml:space="preserve"> </w:t>
      </w:r>
      <w:r w:rsidR="00502546">
        <w:rPr>
          <w:rFonts w:ascii="Times New Roman" w:hAnsi="Times New Roman" w:cs="Times New Roman"/>
          <w:sz w:val="24"/>
          <w:szCs w:val="24"/>
        </w:rPr>
        <w:t>samples c</w:t>
      </w:r>
      <w:r w:rsidR="00E84842">
        <w:rPr>
          <w:rFonts w:ascii="Times New Roman" w:hAnsi="Times New Roman" w:cs="Times New Roman"/>
          <w:sz w:val="24"/>
          <w:szCs w:val="24"/>
        </w:rPr>
        <w:t>ould</w:t>
      </w:r>
      <w:r w:rsidR="00502546">
        <w:rPr>
          <w:rFonts w:ascii="Times New Roman" w:hAnsi="Times New Roman" w:cs="Times New Roman"/>
          <w:sz w:val="24"/>
          <w:szCs w:val="24"/>
        </w:rPr>
        <w:t xml:space="preserve"> be aligned to the genome. On the other hand, </w:t>
      </w:r>
      <w:r w:rsidR="00123635">
        <w:rPr>
          <w:rFonts w:ascii="Times New Roman" w:hAnsi="Times New Roman" w:cs="Times New Roman"/>
          <w:sz w:val="24"/>
          <w:szCs w:val="24"/>
        </w:rPr>
        <w:t>in doing so</w:t>
      </w:r>
      <w:r w:rsidR="00C72373">
        <w:rPr>
          <w:rFonts w:ascii="Times New Roman" w:hAnsi="Times New Roman" w:cs="Times New Roman"/>
          <w:sz w:val="24"/>
          <w:szCs w:val="24"/>
        </w:rPr>
        <w:t>,</w:t>
      </w:r>
      <w:r w:rsidR="00123635">
        <w:rPr>
          <w:rFonts w:ascii="Times New Roman" w:hAnsi="Times New Roman" w:cs="Times New Roman"/>
          <w:sz w:val="24"/>
          <w:szCs w:val="24"/>
        </w:rPr>
        <w:t xml:space="preserve"> </w:t>
      </w:r>
      <w:r w:rsidR="00502546">
        <w:rPr>
          <w:rFonts w:ascii="Times New Roman" w:hAnsi="Times New Roman" w:cs="Times New Roman"/>
          <w:sz w:val="24"/>
          <w:szCs w:val="24"/>
        </w:rPr>
        <w:t xml:space="preserve">we </w:t>
      </w:r>
      <w:r w:rsidR="002756BA">
        <w:rPr>
          <w:rFonts w:ascii="Times New Roman" w:hAnsi="Times New Roman" w:cs="Times New Roman"/>
          <w:sz w:val="24"/>
          <w:szCs w:val="24"/>
        </w:rPr>
        <w:t>coerce</w:t>
      </w:r>
      <w:r w:rsidR="00C72373">
        <w:rPr>
          <w:rFonts w:ascii="Times New Roman" w:hAnsi="Times New Roman" w:cs="Times New Roman"/>
          <w:sz w:val="24"/>
          <w:szCs w:val="24"/>
        </w:rPr>
        <w:t>d</w:t>
      </w:r>
      <w:r w:rsidR="002756BA">
        <w:rPr>
          <w:rFonts w:ascii="Times New Roman" w:hAnsi="Times New Roman" w:cs="Times New Roman"/>
          <w:sz w:val="24"/>
          <w:szCs w:val="24"/>
        </w:rPr>
        <w:t xml:space="preserve"> the detected mutations to be resided in the genomic region conserved between the two </w:t>
      </w:r>
      <w:proofErr w:type="spellStart"/>
      <w:r w:rsidR="002756BA" w:rsidRPr="002756BA">
        <w:rPr>
          <w:rFonts w:ascii="Times New Roman" w:hAnsi="Times New Roman" w:cs="Times New Roman"/>
          <w:i/>
          <w:sz w:val="24"/>
          <w:szCs w:val="24"/>
        </w:rPr>
        <w:t>Setaria</w:t>
      </w:r>
      <w:proofErr w:type="spellEnd"/>
      <w:r w:rsidR="002756BA">
        <w:rPr>
          <w:rFonts w:ascii="Times New Roman" w:hAnsi="Times New Roman" w:cs="Times New Roman"/>
          <w:sz w:val="24"/>
          <w:szCs w:val="24"/>
        </w:rPr>
        <w:t xml:space="preserve"> species.</w:t>
      </w:r>
    </w:p>
    <w:p w14:paraId="5F14F500" w14:textId="77777777" w:rsidR="00A14666" w:rsidRDefault="00A14666">
      <w:pPr>
        <w:rPr>
          <w:ins w:id="0" w:author="Linyong" w:date="2018-04-25T18:42:00Z"/>
          <w:rFonts w:ascii="Times New Roman" w:hAnsi="Times New Roman" w:cs="Times New Roman"/>
          <w:sz w:val="24"/>
          <w:szCs w:val="24"/>
        </w:rPr>
      </w:pPr>
    </w:p>
    <w:p w14:paraId="7B752261" w14:textId="48A4214E" w:rsidR="007A624D" w:rsidRDefault="007A624D" w:rsidP="007A624D">
      <w:pPr>
        <w:spacing w:after="0" w:line="360" w:lineRule="auto"/>
        <w:rPr>
          <w:ins w:id="1" w:author="Linyong" w:date="2018-04-25T18:43:00Z"/>
        </w:rPr>
      </w:pPr>
      <w:ins w:id="2" w:author="Linyong" w:date="2018-04-25T18:43:00Z">
        <w:r>
          <w:t>Zhangjun</w:t>
        </w:r>
        <w:proofErr w:type="gramStart"/>
        <w:r>
          <w:t>:</w:t>
        </w:r>
        <w:proofErr w:type="gramEnd"/>
        <w:r>
          <w:br/>
        </w:r>
        <w:r>
          <w:br/>
          <w:t>Please see the following explanation (also in the attached Word). It is very detailed. Please select some descriptions, which you think is necessary, and add them to our method.</w:t>
        </w:r>
      </w:ins>
    </w:p>
    <w:p w14:paraId="5B9E9110" w14:textId="77777777" w:rsidR="007A624D" w:rsidRDefault="007A624D" w:rsidP="007A624D">
      <w:pPr>
        <w:spacing w:after="0" w:line="360" w:lineRule="auto"/>
        <w:rPr>
          <w:ins w:id="3" w:author="Linyong" w:date="2018-04-25T18:42:00Z"/>
          <w:rFonts w:ascii="Times New Roman" w:hAnsi="Times New Roman" w:cs="Times New Roman"/>
          <w:sz w:val="24"/>
        </w:rPr>
      </w:pPr>
      <w:bookmarkStart w:id="4" w:name="_GoBack"/>
      <w:bookmarkEnd w:id="4"/>
    </w:p>
    <w:p w14:paraId="39A7C07C" w14:textId="77777777" w:rsidR="007A624D" w:rsidRPr="00417CA4" w:rsidRDefault="007A624D" w:rsidP="007A624D">
      <w:pPr>
        <w:spacing w:after="0" w:line="360" w:lineRule="auto"/>
        <w:rPr>
          <w:ins w:id="5" w:author="Linyong" w:date="2018-04-25T18:42:00Z"/>
          <w:rFonts w:ascii="Times New Roman" w:hAnsi="Times New Roman" w:cs="Times New Roman"/>
          <w:sz w:val="24"/>
        </w:rPr>
      </w:pPr>
      <w:ins w:id="6" w:author="Linyong" w:date="2018-04-25T18:42:00Z">
        <w:r w:rsidRPr="00417CA4">
          <w:rPr>
            <w:rFonts w:ascii="Times New Roman" w:hAnsi="Times New Roman" w:cs="Times New Roman"/>
            <w:sz w:val="24"/>
          </w:rPr>
          <w:t xml:space="preserve">The library is PE sequencing, but I decided to use the single-end mapping mode to avoid the versatility of PE mapping. The read length is 100-bp, which is long enough to produce reliable mapping. If two reads were mapped to the same genomic position with same orientation, then </w:t>
        </w:r>
        <w:r w:rsidRPr="00417CA4">
          <w:rPr>
            <w:rFonts w:ascii="Times New Roman" w:hAnsi="Times New Roman" w:cs="Times New Roman"/>
            <w:sz w:val="24"/>
          </w:rPr>
          <w:lastRenderedPageBreak/>
          <w:t xml:space="preserve">these two reads were deemed as potential PCR duplicates. Only the read with </w:t>
        </w:r>
        <w:r>
          <w:rPr>
            <w:rFonts w:ascii="Times New Roman" w:hAnsi="Times New Roman" w:cs="Times New Roman"/>
            <w:sz w:val="24"/>
          </w:rPr>
          <w:t xml:space="preserve">the </w:t>
        </w:r>
        <w:r w:rsidRPr="00417CA4">
          <w:rPr>
            <w:rFonts w:ascii="Times New Roman" w:hAnsi="Times New Roman" w:cs="Times New Roman"/>
            <w:sz w:val="24"/>
          </w:rPr>
          <w:t>minimal edit distance was kept.</w:t>
        </w:r>
      </w:ins>
    </w:p>
    <w:p w14:paraId="739021FF" w14:textId="77777777" w:rsidR="007A624D" w:rsidRPr="00417CA4" w:rsidRDefault="007A624D" w:rsidP="007A624D">
      <w:pPr>
        <w:spacing w:after="0" w:line="360" w:lineRule="auto"/>
        <w:rPr>
          <w:ins w:id="7" w:author="Linyong" w:date="2018-04-25T18:42:00Z"/>
          <w:rFonts w:ascii="Times New Roman" w:hAnsi="Times New Roman" w:cs="Times New Roman"/>
          <w:sz w:val="24"/>
        </w:rPr>
      </w:pPr>
      <w:ins w:id="8" w:author="Linyong" w:date="2018-04-25T18:42:00Z">
        <w:r w:rsidRPr="00417CA4">
          <w:rPr>
            <w:rFonts w:ascii="Times New Roman" w:hAnsi="Times New Roman" w:cs="Times New Roman"/>
            <w:sz w:val="24"/>
          </w:rPr>
          <w:t xml:space="preserve">In identifying SNVs between the mutant line and control, we used 1 read coverage for either sample as </w:t>
        </w:r>
        <w:r>
          <w:rPr>
            <w:rFonts w:ascii="Times New Roman" w:hAnsi="Times New Roman" w:cs="Times New Roman"/>
            <w:sz w:val="24"/>
          </w:rPr>
          <w:t xml:space="preserve">the </w:t>
        </w:r>
        <w:r w:rsidRPr="00417CA4">
          <w:rPr>
            <w:rFonts w:ascii="Times New Roman" w:hAnsi="Times New Roman" w:cs="Times New Roman"/>
            <w:sz w:val="24"/>
          </w:rPr>
          <w:t>cutoff. We did</w:t>
        </w:r>
        <w:r>
          <w:rPr>
            <w:rFonts w:ascii="Times New Roman" w:hAnsi="Times New Roman" w:cs="Times New Roman"/>
            <w:sz w:val="24"/>
          </w:rPr>
          <w:t xml:space="preserve"> </w:t>
        </w:r>
        <w:r w:rsidRPr="00417CA4">
          <w:rPr>
            <w:rFonts w:ascii="Times New Roman" w:hAnsi="Times New Roman" w:cs="Times New Roman"/>
            <w:sz w:val="24"/>
          </w:rPr>
          <w:t>n</w:t>
        </w:r>
        <w:r>
          <w:rPr>
            <w:rFonts w:ascii="Times New Roman" w:hAnsi="Times New Roman" w:cs="Times New Roman"/>
            <w:sz w:val="24"/>
          </w:rPr>
          <w:t>o</w:t>
        </w:r>
        <w:r w:rsidRPr="00417CA4">
          <w:rPr>
            <w:rFonts w:ascii="Times New Roman" w:hAnsi="Times New Roman" w:cs="Times New Roman"/>
            <w:sz w:val="24"/>
          </w:rPr>
          <w:t>t specify any mapping quality as long as the whole reads (no soft clipping) were uniquely mapped to the reference genome. The SNV should be homozygous for the mutant line with an allele frequency &gt; 85%, whereas the same allele is &lt; 5% in the control. Leila manually checked the list of SN</w:t>
        </w:r>
        <w:r>
          <w:rPr>
            <w:rFonts w:ascii="Times New Roman" w:hAnsi="Times New Roman" w:cs="Times New Roman"/>
            <w:sz w:val="24"/>
          </w:rPr>
          <w:t>V</w:t>
        </w:r>
        <w:r w:rsidRPr="00417CA4">
          <w:rPr>
            <w:rFonts w:ascii="Times New Roman" w:hAnsi="Times New Roman" w:cs="Times New Roman"/>
            <w:sz w:val="24"/>
          </w:rPr>
          <w:t xml:space="preserve">s and </w:t>
        </w:r>
        <w:r>
          <w:rPr>
            <w:rFonts w:ascii="Times New Roman" w:hAnsi="Times New Roman" w:cs="Times New Roman"/>
            <w:sz w:val="24"/>
          </w:rPr>
          <w:t>used</w:t>
        </w:r>
        <w:r w:rsidRPr="00417CA4">
          <w:rPr>
            <w:rFonts w:ascii="Times New Roman" w:hAnsi="Times New Roman" w:cs="Times New Roman"/>
            <w:sz w:val="24"/>
          </w:rPr>
          <w:t xml:space="preserve"> certain criteria (see her main text) to select the most promising ones.   </w:t>
        </w:r>
      </w:ins>
    </w:p>
    <w:p w14:paraId="120DE21A" w14:textId="77777777" w:rsidR="007A624D" w:rsidRDefault="007A624D">
      <w:pPr>
        <w:rPr>
          <w:rFonts w:ascii="Times New Roman" w:hAnsi="Times New Roman" w:cs="Times New Roman"/>
          <w:sz w:val="24"/>
          <w:szCs w:val="24"/>
        </w:rPr>
      </w:pPr>
    </w:p>
    <w:p w14:paraId="4207D9F1" w14:textId="77777777" w:rsidR="00123635" w:rsidRPr="00123635" w:rsidRDefault="00A14666" w:rsidP="00123635">
      <w:pPr>
        <w:spacing w:after="0" w:line="240" w:lineRule="auto"/>
        <w:ind w:left="720" w:hanging="720"/>
        <w:rPr>
          <w:rFonts w:ascii="Calibri" w:hAnsi="Calibri"/>
          <w:noProof/>
        </w:rPr>
      </w:pPr>
      <w:r>
        <w:fldChar w:fldCharType="begin"/>
      </w:r>
      <w:r>
        <w:instrText xml:space="preserve"> ADDIN EN.REFLIST </w:instrText>
      </w:r>
      <w:r>
        <w:fldChar w:fldCharType="separate"/>
      </w:r>
      <w:bookmarkStart w:id="9" w:name="_ENREF_1"/>
      <w:r w:rsidR="00123635" w:rsidRPr="00123635">
        <w:rPr>
          <w:rFonts w:ascii="Calibri" w:hAnsi="Calibri"/>
          <w:noProof/>
        </w:rPr>
        <w:t>1.</w:t>
      </w:r>
      <w:r w:rsidR="00123635" w:rsidRPr="00123635">
        <w:rPr>
          <w:rFonts w:ascii="Calibri" w:hAnsi="Calibri"/>
          <w:noProof/>
        </w:rPr>
        <w:tab/>
        <w:t xml:space="preserve">Li H, Durbin R: </w:t>
      </w:r>
      <w:r w:rsidR="00123635" w:rsidRPr="00123635">
        <w:rPr>
          <w:rFonts w:ascii="Calibri" w:hAnsi="Calibri"/>
          <w:b/>
          <w:noProof/>
        </w:rPr>
        <w:t>Fast and accurate short read alignment with Burrows–Wheeler transform</w:t>
      </w:r>
      <w:r w:rsidR="00123635" w:rsidRPr="00123635">
        <w:rPr>
          <w:rFonts w:ascii="Calibri" w:hAnsi="Calibri"/>
          <w:noProof/>
        </w:rPr>
        <w:t xml:space="preserve">. </w:t>
      </w:r>
      <w:r w:rsidR="00123635" w:rsidRPr="00123635">
        <w:rPr>
          <w:rFonts w:ascii="Calibri" w:hAnsi="Calibri"/>
          <w:i/>
          <w:noProof/>
        </w:rPr>
        <w:t xml:space="preserve">Bioinformatics </w:t>
      </w:r>
      <w:r w:rsidR="00123635" w:rsidRPr="00123635">
        <w:rPr>
          <w:rFonts w:ascii="Calibri" w:hAnsi="Calibri"/>
          <w:noProof/>
        </w:rPr>
        <w:t xml:space="preserve">2009, </w:t>
      </w:r>
      <w:r w:rsidR="00123635" w:rsidRPr="00123635">
        <w:rPr>
          <w:rFonts w:ascii="Calibri" w:hAnsi="Calibri"/>
          <w:b/>
          <w:noProof/>
        </w:rPr>
        <w:t>25</w:t>
      </w:r>
      <w:r w:rsidR="00123635" w:rsidRPr="00123635">
        <w:rPr>
          <w:rFonts w:ascii="Calibri" w:hAnsi="Calibri"/>
          <w:noProof/>
        </w:rPr>
        <w:t>(14):1754-1760.</w:t>
      </w:r>
      <w:bookmarkEnd w:id="9"/>
    </w:p>
    <w:p w14:paraId="4240BD54" w14:textId="77777777" w:rsidR="00123635" w:rsidRPr="00123635" w:rsidRDefault="00123635" w:rsidP="00123635">
      <w:pPr>
        <w:spacing w:line="240" w:lineRule="auto"/>
        <w:ind w:left="720" w:hanging="720"/>
        <w:rPr>
          <w:rFonts w:ascii="Calibri" w:hAnsi="Calibri"/>
          <w:noProof/>
        </w:rPr>
      </w:pPr>
      <w:bookmarkStart w:id="10" w:name="_ENREF_2"/>
      <w:r w:rsidRPr="00123635">
        <w:rPr>
          <w:rFonts w:ascii="Calibri" w:hAnsi="Calibri"/>
          <w:noProof/>
        </w:rPr>
        <w:t>2.</w:t>
      </w:r>
      <w:r w:rsidRPr="00123635">
        <w:rPr>
          <w:rFonts w:ascii="Calibri" w:hAnsi="Calibri"/>
          <w:noProof/>
        </w:rPr>
        <w:tab/>
        <w:t xml:space="preserve">Li H, Handsaker B, Wysoker A, Fennell T, Ruan J, Homer N, Marth G, Abecasis G, Durbin R, Subgroup GPDP: </w:t>
      </w:r>
      <w:r w:rsidRPr="00123635">
        <w:rPr>
          <w:rFonts w:ascii="Calibri" w:hAnsi="Calibri"/>
          <w:b/>
          <w:noProof/>
        </w:rPr>
        <w:t>The Sequence Alignment/Map format and SAMtools</w:t>
      </w:r>
      <w:r w:rsidRPr="00123635">
        <w:rPr>
          <w:rFonts w:ascii="Calibri" w:hAnsi="Calibri"/>
          <w:noProof/>
        </w:rPr>
        <w:t xml:space="preserve">. </w:t>
      </w:r>
      <w:r w:rsidRPr="00123635">
        <w:rPr>
          <w:rFonts w:ascii="Calibri" w:hAnsi="Calibri"/>
          <w:i/>
          <w:noProof/>
        </w:rPr>
        <w:t xml:space="preserve">Bioinformatics </w:t>
      </w:r>
      <w:r w:rsidRPr="00123635">
        <w:rPr>
          <w:rFonts w:ascii="Calibri" w:hAnsi="Calibri"/>
          <w:noProof/>
        </w:rPr>
        <w:t xml:space="preserve">2009, </w:t>
      </w:r>
      <w:r w:rsidRPr="00123635">
        <w:rPr>
          <w:rFonts w:ascii="Calibri" w:hAnsi="Calibri"/>
          <w:b/>
          <w:noProof/>
        </w:rPr>
        <w:t>25</w:t>
      </w:r>
      <w:r w:rsidRPr="00123635">
        <w:rPr>
          <w:rFonts w:ascii="Calibri" w:hAnsi="Calibri"/>
          <w:noProof/>
        </w:rPr>
        <w:t>(16):2078-2079.</w:t>
      </w:r>
      <w:bookmarkEnd w:id="10"/>
    </w:p>
    <w:p w14:paraId="48AC23FF" w14:textId="77777777" w:rsidR="00123635" w:rsidRDefault="00123635" w:rsidP="00123635">
      <w:pPr>
        <w:spacing w:line="240" w:lineRule="auto"/>
        <w:rPr>
          <w:rFonts w:ascii="Calibri" w:hAnsi="Calibri"/>
          <w:noProof/>
        </w:rPr>
      </w:pPr>
    </w:p>
    <w:p w14:paraId="0EEDB75F" w14:textId="77777777" w:rsidR="00502546" w:rsidRPr="00502546" w:rsidRDefault="00A14666" w:rsidP="002756BA">
      <w:pPr>
        <w:rPr>
          <w:rFonts w:ascii="Courier New" w:hAnsi="Courier New" w:cs="Courier New"/>
        </w:rPr>
      </w:pPr>
      <w:r>
        <w:fldChar w:fldCharType="end"/>
      </w:r>
    </w:p>
    <w:p w14:paraId="50A060CC" w14:textId="77777777" w:rsidR="00502546" w:rsidRDefault="00502546" w:rsidP="00502546"/>
    <w:sectPr w:rsidR="005025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Linyong">
    <w15:presenceInfo w15:providerId="None" w15:userId="Linyo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Layout" w:val="&lt;ENLayout&gt;&lt;Style&gt;BMC Genomics&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25tsrtz2hvwse8edsesvpf0net2revd5s0ww&quot;&gt;gene-coexpress-network-complete Copy&lt;record-ids&gt;&lt;item&gt;206&lt;/item&gt;&lt;item&gt;207&lt;/item&gt;&lt;/record-ids&gt;&lt;/item&gt;&lt;/Libraries&gt;"/>
  </w:docVars>
  <w:rsids>
    <w:rsidRoot w:val="00494268"/>
    <w:rsid w:val="00123635"/>
    <w:rsid w:val="0022353A"/>
    <w:rsid w:val="002756BA"/>
    <w:rsid w:val="003D7E32"/>
    <w:rsid w:val="00494268"/>
    <w:rsid w:val="004F289D"/>
    <w:rsid w:val="00502546"/>
    <w:rsid w:val="005D1109"/>
    <w:rsid w:val="006173A6"/>
    <w:rsid w:val="007A624D"/>
    <w:rsid w:val="008A2332"/>
    <w:rsid w:val="0096529C"/>
    <w:rsid w:val="00A14666"/>
    <w:rsid w:val="00AA7A7B"/>
    <w:rsid w:val="00C72373"/>
    <w:rsid w:val="00E84842"/>
    <w:rsid w:val="00F441C4"/>
    <w:rsid w:val="00F879AE"/>
    <w:rsid w:val="00FF00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CE7108"/>
  <w15:chartTrackingRefBased/>
  <w15:docId w15:val="{C4B9DEDD-345B-4F1B-AE7A-9CE4CA5736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14666"/>
    <w:rPr>
      <w:color w:val="0563C1" w:themeColor="hyperlink"/>
      <w:u w:val="single"/>
    </w:rPr>
  </w:style>
  <w:style w:type="character" w:styleId="CommentReference">
    <w:name w:val="annotation reference"/>
    <w:basedOn w:val="DefaultParagraphFont"/>
    <w:uiPriority w:val="99"/>
    <w:semiHidden/>
    <w:unhideWhenUsed/>
    <w:rsid w:val="00E84842"/>
    <w:rPr>
      <w:sz w:val="16"/>
      <w:szCs w:val="16"/>
    </w:rPr>
  </w:style>
  <w:style w:type="paragraph" w:styleId="CommentText">
    <w:name w:val="annotation text"/>
    <w:basedOn w:val="Normal"/>
    <w:link w:val="CommentTextChar"/>
    <w:uiPriority w:val="99"/>
    <w:semiHidden/>
    <w:unhideWhenUsed/>
    <w:rsid w:val="00E84842"/>
    <w:pPr>
      <w:spacing w:line="240" w:lineRule="auto"/>
    </w:pPr>
    <w:rPr>
      <w:sz w:val="20"/>
      <w:szCs w:val="20"/>
    </w:rPr>
  </w:style>
  <w:style w:type="character" w:customStyle="1" w:styleId="CommentTextChar">
    <w:name w:val="Comment Text Char"/>
    <w:basedOn w:val="DefaultParagraphFont"/>
    <w:link w:val="CommentText"/>
    <w:uiPriority w:val="99"/>
    <w:semiHidden/>
    <w:rsid w:val="00E84842"/>
    <w:rPr>
      <w:sz w:val="20"/>
      <w:szCs w:val="20"/>
    </w:rPr>
  </w:style>
  <w:style w:type="paragraph" w:styleId="CommentSubject">
    <w:name w:val="annotation subject"/>
    <w:basedOn w:val="CommentText"/>
    <w:next w:val="CommentText"/>
    <w:link w:val="CommentSubjectChar"/>
    <w:uiPriority w:val="99"/>
    <w:semiHidden/>
    <w:unhideWhenUsed/>
    <w:rsid w:val="00E84842"/>
    <w:rPr>
      <w:b/>
      <w:bCs/>
    </w:rPr>
  </w:style>
  <w:style w:type="character" w:customStyle="1" w:styleId="CommentSubjectChar">
    <w:name w:val="Comment Subject Char"/>
    <w:basedOn w:val="CommentTextChar"/>
    <w:link w:val="CommentSubject"/>
    <w:uiPriority w:val="99"/>
    <w:semiHidden/>
    <w:rsid w:val="00E84842"/>
    <w:rPr>
      <w:b/>
      <w:bCs/>
      <w:sz w:val="20"/>
      <w:szCs w:val="20"/>
    </w:rPr>
  </w:style>
  <w:style w:type="paragraph" w:styleId="BalloonText">
    <w:name w:val="Balloon Text"/>
    <w:basedOn w:val="Normal"/>
    <w:link w:val="BalloonTextChar"/>
    <w:uiPriority w:val="99"/>
    <w:semiHidden/>
    <w:unhideWhenUsed/>
    <w:rsid w:val="00E8484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8484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37430798">
      <w:bodyDiv w:val="1"/>
      <w:marLeft w:val="0"/>
      <w:marRight w:val="0"/>
      <w:marTop w:val="0"/>
      <w:marBottom w:val="0"/>
      <w:divBdr>
        <w:top w:val="none" w:sz="0" w:space="0" w:color="auto"/>
        <w:left w:val="none" w:sz="0" w:space="0" w:color="auto"/>
        <w:bottom w:val="none" w:sz="0" w:space="0" w:color="auto"/>
        <w:right w:val="none" w:sz="0" w:space="0" w:color="auto"/>
      </w:divBdr>
    </w:div>
    <w:div w:id="1909143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510EA2-A623-4364-9A79-DC895210FF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788</Words>
  <Characters>4496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Linyong</dc:creator>
  <cp:keywords/>
  <dc:description/>
  <cp:lastModifiedBy>Linyong</cp:lastModifiedBy>
  <cp:revision>3</cp:revision>
  <dcterms:created xsi:type="dcterms:W3CDTF">2018-04-25T22:41:00Z</dcterms:created>
  <dcterms:modified xsi:type="dcterms:W3CDTF">2018-04-25T22:43:00Z</dcterms:modified>
</cp:coreProperties>
</file>